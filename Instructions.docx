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19AAE" w14:textId="137E9518" w:rsidR="00BD7970" w:rsidRDefault="00BD7970" w:rsidP="00BD7970">
      <w:r>
        <w:t>Environment Setup Instructions</w:t>
      </w:r>
      <w:r w:rsidR="006D1843">
        <w:t xml:space="preserve"> for Windows</w:t>
      </w:r>
      <w:r>
        <w:t xml:space="preserve"> (do this once):</w:t>
      </w:r>
    </w:p>
    <w:p w14:paraId="0717A775" w14:textId="344A9343" w:rsidR="00BD7970" w:rsidRDefault="00BD7970" w:rsidP="00BD7970">
      <w:pPr>
        <w:pStyle w:val="ListParagraph"/>
        <w:numPr>
          <w:ilvl w:val="0"/>
          <w:numId w:val="4"/>
        </w:numPr>
      </w:pPr>
      <w:r>
        <w:t xml:space="preserve">Install python: </w:t>
      </w:r>
      <w:hyperlink r:id="rId5" w:history="1">
        <w:r w:rsidRPr="00606090">
          <w:rPr>
            <w:rStyle w:val="Hyperlink"/>
          </w:rPr>
          <w:t>https://www.python.org/downloads/windows/</w:t>
        </w:r>
      </w:hyperlink>
    </w:p>
    <w:p w14:paraId="01A374E9" w14:textId="186D3ED4" w:rsidR="006D1843" w:rsidRDefault="00301884" w:rsidP="006D1843">
      <w:pPr>
        <w:pStyle w:val="ListParagraph"/>
        <w:numPr>
          <w:ilvl w:val="0"/>
          <w:numId w:val="4"/>
        </w:numPr>
      </w:pPr>
      <w:r>
        <w:t>Install</w:t>
      </w:r>
      <w:r w:rsidR="00BD7970">
        <w:t xml:space="preserve"> anaconda: </w:t>
      </w:r>
      <w:hyperlink r:id="rId6" w:history="1">
        <w:r w:rsidR="00BD7970" w:rsidRPr="00606090">
          <w:rPr>
            <w:rStyle w:val="Hyperlink"/>
          </w:rPr>
          <w:t>https://www.anaconda.com/products/individual</w:t>
        </w:r>
      </w:hyperlink>
    </w:p>
    <w:p w14:paraId="2D9F970C" w14:textId="44F32EE4" w:rsidR="006D1843" w:rsidRDefault="006D1843" w:rsidP="00BD7970">
      <w:pPr>
        <w:pStyle w:val="ListParagraph"/>
        <w:numPr>
          <w:ilvl w:val="0"/>
          <w:numId w:val="4"/>
        </w:numPr>
      </w:pPr>
      <w:r>
        <w:t xml:space="preserve">Install git: </w:t>
      </w:r>
      <w:hyperlink r:id="rId7" w:history="1">
        <w:r w:rsidRPr="006D1843">
          <w:rPr>
            <w:rStyle w:val="Hyperlink"/>
          </w:rPr>
          <w:t>https://git-scm.com/download/win</w:t>
        </w:r>
      </w:hyperlink>
    </w:p>
    <w:p w14:paraId="23EF59A2" w14:textId="391C8492" w:rsidR="00E00B9C" w:rsidRDefault="00E00B9C" w:rsidP="00BD7970">
      <w:pPr>
        <w:pStyle w:val="ListParagraph"/>
        <w:numPr>
          <w:ilvl w:val="0"/>
          <w:numId w:val="4"/>
        </w:numPr>
      </w:pPr>
      <w:r>
        <w:t xml:space="preserve">Install C++ build tools: </w:t>
      </w:r>
      <w:hyperlink r:id="rId8" w:history="1">
        <w:r w:rsidRPr="00E00B9C">
          <w:rPr>
            <w:rStyle w:val="Hyperlink"/>
          </w:rPr>
          <w:t>https://visualstudio.microsoft.com/visual-cpp-build-tools/</w:t>
        </w:r>
      </w:hyperlink>
    </w:p>
    <w:p w14:paraId="573F58EE" w14:textId="735F23DA" w:rsidR="00301884" w:rsidRDefault="00301884" w:rsidP="00BD7970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Cuda</w:t>
      </w:r>
      <w:proofErr w:type="spellEnd"/>
      <w:r>
        <w:t xml:space="preserve"> toolkit: </w:t>
      </w:r>
      <w:hyperlink r:id="rId9" w:history="1">
        <w:r w:rsidRPr="00301884">
          <w:rPr>
            <w:rStyle w:val="Hyperlink"/>
          </w:rPr>
          <w:t>https://developer.nvidia.com/cuda-10.1-download-archive-base</w:t>
        </w:r>
      </w:hyperlink>
    </w:p>
    <w:p w14:paraId="12DB67B7" w14:textId="6182731F" w:rsidR="00BD7970" w:rsidRPr="00345CD5" w:rsidDel="00345CD5" w:rsidRDefault="00301884" w:rsidP="0061304B">
      <w:pPr>
        <w:pStyle w:val="ListParagraph"/>
        <w:numPr>
          <w:ilvl w:val="0"/>
          <w:numId w:val="4"/>
        </w:numPr>
        <w:rPr>
          <w:del w:id="0" w:author="Badner, Derek" w:date="2020-10-31T16:56:00Z"/>
          <w:highlight w:val="yellow"/>
          <w:rPrChange w:id="1" w:author="Badner, Derek" w:date="2020-10-31T16:56:00Z">
            <w:rPr>
              <w:del w:id="2" w:author="Badner, Derek" w:date="2020-10-31T16:56:00Z"/>
            </w:rPr>
          </w:rPrChange>
        </w:rPr>
      </w:pPr>
      <w:commentRangeStart w:id="3"/>
      <w:del w:id="4" w:author="Badner, Derek" w:date="2020-10-31T16:56:00Z">
        <w:r w:rsidRPr="00345CD5" w:rsidDel="00345CD5">
          <w:rPr>
            <w:highlight w:val="yellow"/>
            <w:rPrChange w:id="5" w:author="Badner, Derek" w:date="2020-10-31T16:56:00Z">
              <w:rPr/>
            </w:rPrChange>
          </w:rPr>
          <w:delText xml:space="preserve">Install git: </w:delText>
        </w:r>
        <w:r w:rsidRPr="00345CD5" w:rsidDel="00345CD5">
          <w:rPr>
            <w:highlight w:val="yellow"/>
            <w:rPrChange w:id="6" w:author="Badner, Derek" w:date="2020-10-31T16:56:00Z">
              <w:rPr/>
            </w:rPrChange>
          </w:rPr>
          <w:fldChar w:fldCharType="begin"/>
        </w:r>
        <w:r w:rsidRPr="00345CD5" w:rsidDel="00345CD5">
          <w:rPr>
            <w:highlight w:val="yellow"/>
            <w:rPrChange w:id="7" w:author="Badner, Derek" w:date="2020-10-31T16:56:00Z">
              <w:rPr/>
            </w:rPrChange>
          </w:rPr>
          <w:delInstrText xml:space="preserve"> HYPERLINK "https://git-scm.com/download/win" </w:delInstrText>
        </w:r>
        <w:r w:rsidRPr="00345CD5" w:rsidDel="00345CD5">
          <w:rPr>
            <w:highlight w:val="yellow"/>
            <w:rPrChange w:id="8" w:author="Badner, Derek" w:date="2020-10-31T16:56:00Z">
              <w:rPr/>
            </w:rPrChange>
          </w:rPr>
          <w:fldChar w:fldCharType="separate"/>
        </w:r>
        <w:r w:rsidRPr="00345CD5" w:rsidDel="00345CD5">
          <w:rPr>
            <w:rStyle w:val="Hyperlink"/>
            <w:highlight w:val="yellow"/>
            <w:rPrChange w:id="9" w:author="Badner, Derek" w:date="2020-10-31T16:56:00Z">
              <w:rPr>
                <w:rStyle w:val="Hyperlink"/>
              </w:rPr>
            </w:rPrChange>
          </w:rPr>
          <w:delText>https://git-scm.com/download/win</w:delText>
        </w:r>
        <w:r w:rsidRPr="00345CD5" w:rsidDel="00345CD5">
          <w:rPr>
            <w:highlight w:val="yellow"/>
            <w:rPrChange w:id="10" w:author="Badner, Derek" w:date="2020-10-31T16:56:00Z">
              <w:rPr/>
            </w:rPrChange>
          </w:rPr>
          <w:fldChar w:fldCharType="end"/>
        </w:r>
        <w:commentRangeEnd w:id="3"/>
        <w:r w:rsidR="00F16640" w:rsidRPr="00345CD5" w:rsidDel="00345CD5">
          <w:rPr>
            <w:rStyle w:val="CommentReference"/>
            <w:highlight w:val="yellow"/>
            <w:rPrChange w:id="11" w:author="Badner, Derek" w:date="2020-10-31T16:56:00Z">
              <w:rPr>
                <w:rStyle w:val="CommentReference"/>
              </w:rPr>
            </w:rPrChange>
          </w:rPr>
          <w:commentReference w:id="3"/>
        </w:r>
      </w:del>
    </w:p>
    <w:p w14:paraId="47C3ACF4" w14:textId="4DB5DAA3" w:rsidR="00F16640" w:rsidRDefault="00301884" w:rsidP="00F16640">
      <w:pPr>
        <w:pStyle w:val="ListParagraph"/>
        <w:numPr>
          <w:ilvl w:val="0"/>
          <w:numId w:val="4"/>
        </w:numPr>
      </w:pPr>
      <w:r>
        <w:t xml:space="preserve">Double click setup.bat to run; this will create a new </w:t>
      </w:r>
      <w:proofErr w:type="spellStart"/>
      <w:r>
        <w:t>conda</w:t>
      </w:r>
      <w:proofErr w:type="spellEnd"/>
      <w:r>
        <w:t xml:space="preserve"> environment named ‘ml’ with python 3.7, activate that environment, and install necessary packages</w:t>
      </w:r>
    </w:p>
    <w:p w14:paraId="6911353E" w14:textId="753D3268" w:rsidR="00301884" w:rsidRDefault="0061304B" w:rsidP="0061304B">
      <w:r>
        <w:t xml:space="preserve">Note: If you have issues installing the </w:t>
      </w:r>
      <w:r w:rsidR="00301884">
        <w:t xml:space="preserve">Detectron2 package on Windows, follow the instructions here: </w:t>
      </w:r>
      <w:hyperlink r:id="rId14" w:history="1">
        <w:r w:rsidR="00301884" w:rsidRPr="00301884">
          <w:rPr>
            <w:rStyle w:val="Hyperlink"/>
          </w:rPr>
          <w:t>https://medium.com/@dgmaxime/how-to-easily-install-detectron2-on-windows-10-39186139101c</w:t>
        </w:r>
      </w:hyperlink>
    </w:p>
    <w:p w14:paraId="3FF52A96" w14:textId="77777777" w:rsidR="00BD7970" w:rsidRDefault="00BD7970" w:rsidP="00BD7970"/>
    <w:p w14:paraId="23C297E4" w14:textId="52531F3D" w:rsidR="00F16640" w:rsidRPr="001B52C0" w:rsidRDefault="00BD7970" w:rsidP="00231792">
      <w:r>
        <w:t>To run the program:</w:t>
      </w:r>
      <w:r w:rsidR="00231792">
        <w:t xml:space="preserve"> D</w:t>
      </w:r>
      <w:r w:rsidR="00F16640">
        <w:t xml:space="preserve">ouble click </w:t>
      </w:r>
      <w:r w:rsidR="00231792">
        <w:t>‘</w:t>
      </w:r>
      <w:r w:rsidR="00F16640">
        <w:t>RunProgram.bat</w:t>
      </w:r>
      <w:r w:rsidR="00231792">
        <w:t>’</w:t>
      </w:r>
      <w:r w:rsidR="00F16640">
        <w:t>.</w:t>
      </w:r>
    </w:p>
    <w:p w14:paraId="4600B23D" w14:textId="7AB74052" w:rsidR="00F16640" w:rsidRDefault="00F16640" w:rsidP="00BD7970"/>
    <w:p w14:paraId="632B966D" w14:textId="3D02715D" w:rsidR="00231792" w:rsidRDefault="00231792" w:rsidP="00BD7970">
      <w:r>
        <w:t>Guidance for core photographs for best results:</w:t>
      </w:r>
    </w:p>
    <w:p w14:paraId="5D5D7669" w14:textId="5E79EF83" w:rsidR="00231792" w:rsidRDefault="00231792" w:rsidP="00231792">
      <w:pPr>
        <w:pStyle w:val="ListParagraph"/>
        <w:numPr>
          <w:ilvl w:val="0"/>
          <w:numId w:val="5"/>
        </w:numPr>
      </w:pPr>
      <w:r>
        <w:t>Best to make sure the white board is totally contained within the photograph</w:t>
      </w:r>
    </w:p>
    <w:p w14:paraId="31FC3274" w14:textId="4A2A9816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Clean "white" whiteboards without black smudges, except for where the text is written</w:t>
      </w:r>
    </w:p>
    <w:p w14:paraId="5F196E50" w14:textId="79F365D0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Neat writing</w:t>
      </w:r>
    </w:p>
    <w:p w14:paraId="0995C398" w14:textId="774E70BC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Write in capitals</w:t>
      </w:r>
    </w:p>
    <w:p w14:paraId="6013EC5F" w14:textId="0306895F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Use black marker, or if not, the darker the better</w:t>
      </w:r>
    </w:p>
    <w:p w14:paraId="2CD0A70D" w14:textId="5308BE71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Do not let characters touch each other</w:t>
      </w:r>
    </w:p>
    <w:p w14:paraId="04E3E6D7" w14:textId="117ED363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Leave sufficient space between words such that individual words can be distinguished</w:t>
      </w:r>
    </w:p>
    <w:p w14:paraId="49804ABD" w14:textId="23A9B151" w:rsidR="00231792" w:rsidRDefault="00231792" w:rsidP="00231792">
      <w:pPr>
        <w:pStyle w:val="ListParagraph"/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Conversely do not leave too large of a gap between number characters, especially across the decimal place</w:t>
      </w:r>
    </w:p>
    <w:p w14:paraId="4004245A" w14:textId="75C06F2F" w:rsid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Do not include </w:t>
      </w: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'm' suffix on the actual depth values (i.e. have it in brackets on the line above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 instead</w:t>
      </w: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>)</w:t>
      </w:r>
    </w:p>
    <w:p w14:paraId="74CF277B" w14:textId="1186F13B" w:rsidR="00231792" w:rsidRPr="00231792" w:rsidRDefault="00231792" w:rsidP="00231792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 xml:space="preserve">Must have keywords 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>‘DEPTH’ and/or</w:t>
      </w:r>
      <w:r w:rsidRPr="00231792">
        <w:rPr>
          <w:rFonts w:ascii="Segoe UI" w:eastAsia="Times New Roman" w:hAnsi="Segoe UI" w:cs="Segoe UI"/>
          <w:sz w:val="21"/>
          <w:szCs w:val="21"/>
          <w:lang w:eastAsia="en-CA"/>
        </w:rPr>
        <w:t xml:space="preserve"> 'FROM', and also 'WET' vs 'DRY', as the program searches for these</w:t>
      </w:r>
    </w:p>
    <w:p w14:paraId="06E66E6D" w14:textId="54916D5D" w:rsidR="00231792" w:rsidRDefault="00231792" w:rsidP="00231792">
      <w:r>
        <w:t>Note: Examples of good photographs are included in the ‘</w:t>
      </w:r>
      <w:proofErr w:type="spellStart"/>
      <w:r w:rsidRPr="00231792">
        <w:t>ExamplePhotos</w:t>
      </w:r>
      <w:proofErr w:type="spellEnd"/>
      <w:r>
        <w:t>’ directory</w:t>
      </w:r>
      <w:r w:rsidR="008F2134">
        <w:t>.</w:t>
      </w:r>
    </w:p>
    <w:sectPr w:rsidR="0023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Badner, Derek" w:date="2020-10-31T16:55:00Z" w:initials="BD">
    <w:p w14:paraId="726D255F" w14:textId="2CA376C8" w:rsidR="00F16640" w:rsidRDefault="00F16640">
      <w:pPr>
        <w:pStyle w:val="CommentText"/>
      </w:pPr>
      <w:r>
        <w:rPr>
          <w:rStyle w:val="CommentReference"/>
        </w:rPr>
        <w:annotationRef/>
      </w:r>
      <w:r>
        <w:t>Ignore this step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6D2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81583" w16cex:dateUtc="2020-10-31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6D255F" w16cid:durableId="234815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30D9"/>
    <w:multiLevelType w:val="hybridMultilevel"/>
    <w:tmpl w:val="40542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34DC"/>
    <w:multiLevelType w:val="hybridMultilevel"/>
    <w:tmpl w:val="161A4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00FA"/>
    <w:multiLevelType w:val="hybridMultilevel"/>
    <w:tmpl w:val="58260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07D6B"/>
    <w:multiLevelType w:val="hybridMultilevel"/>
    <w:tmpl w:val="81900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73C36"/>
    <w:multiLevelType w:val="hybridMultilevel"/>
    <w:tmpl w:val="EA7C47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dner, Derek">
    <w15:presenceInfo w15:providerId="AD" w15:userId="S::DBadner@golder.com::657da3eb-2f25-4608-bb68-39eca07faa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70"/>
    <w:rsid w:val="00191225"/>
    <w:rsid w:val="001B52C0"/>
    <w:rsid w:val="00231792"/>
    <w:rsid w:val="002A34C5"/>
    <w:rsid w:val="002B2777"/>
    <w:rsid w:val="00301884"/>
    <w:rsid w:val="00345CD5"/>
    <w:rsid w:val="00606090"/>
    <w:rsid w:val="0061304B"/>
    <w:rsid w:val="006D1843"/>
    <w:rsid w:val="00702C4B"/>
    <w:rsid w:val="007565C7"/>
    <w:rsid w:val="00803B3B"/>
    <w:rsid w:val="008F2134"/>
    <w:rsid w:val="00BD7970"/>
    <w:rsid w:val="00E00B9C"/>
    <w:rsid w:val="00E652A2"/>
    <w:rsid w:val="00F1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FE61"/>
  <w15:chartTrackingRefBased/>
  <w15:docId w15:val="{08082517-537A-4F9E-934C-88C5E789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09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6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6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6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isual-cpp-build-tools/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10.1-download-archive-base" TargetMode="External"/><Relationship Id="rId14" Type="http://schemas.openxmlformats.org/officeDocument/2006/relationships/hyperlink" Target="https://medium.com/@dgmaxime/how-to-easily-install-detectron2-on-windows-10-3918613910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Badner, Derek</dc:creator>
  <cp:keywords/>
  <dc:description/>
  <cp:lastModifiedBy>Badner, Derek</cp:lastModifiedBy>
  <cp:revision>13</cp:revision>
  <dcterms:created xsi:type="dcterms:W3CDTF">2020-10-31T19:45:00Z</dcterms:created>
  <dcterms:modified xsi:type="dcterms:W3CDTF">2020-11-08T22:30:00Z</dcterms:modified>
</cp:coreProperties>
</file>